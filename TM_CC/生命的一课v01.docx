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AC1" w:rsidRDefault="008F2AC1" w:rsidP="008F2AC1">
      <w:r>
        <w:rPr>
          <w:rFonts w:hint="eastAsia"/>
        </w:rPr>
        <w:t>生命的一课</w:t>
      </w:r>
    </w:p>
    <w:p w:rsidR="008F2AC1" w:rsidRDefault="008F2AC1" w:rsidP="008F2AC1">
      <w:r>
        <w:rPr>
          <w:rFonts w:hint="eastAsia"/>
        </w:rPr>
        <w:t>尊敬的主持人，亲爱的土马小伙伴们，有谁考试不及格过？</w:t>
      </w:r>
      <w:r>
        <w:rPr>
          <w:rFonts w:hint="eastAsia"/>
        </w:rPr>
        <w:t xml:space="preserve"> </w:t>
      </w:r>
      <w:r w:rsidR="00A91F5C">
        <w:rPr>
          <w:rFonts w:hint="eastAsia"/>
        </w:rPr>
        <w:t>大家都不好意思举手哈。</w:t>
      </w:r>
      <w:r>
        <w:rPr>
          <w:rFonts w:hint="eastAsia"/>
        </w:rPr>
        <w:t>可有谁事后却感到幸运的？十年前我在一次考试中挂了科，可是一年后我却对此感到十分幸运，因为那场失利</w:t>
      </w:r>
      <w:ins w:id="0" w:author="IT" w:date="2016-04-13T09:08:00Z">
        <w:r w:rsidR="00660B13">
          <w:rPr>
            <w:rFonts w:hint="eastAsia"/>
          </w:rPr>
          <w:t>让我养成了一个小小的却是十分重要的习惯。</w:t>
        </w:r>
      </w:ins>
      <w:del w:id="1" w:author="IT" w:date="2016-04-13T09:08:00Z">
        <w:r w:rsidDel="00660B13">
          <w:rPr>
            <w:rFonts w:hint="eastAsia"/>
          </w:rPr>
          <w:delText>给我的上印象深刻的一课。</w:delText>
        </w:r>
      </w:del>
    </w:p>
    <w:p w:rsidR="008F2AC1" w:rsidRDefault="008F2AC1" w:rsidP="008F2AC1">
      <w:r>
        <w:rPr>
          <w:rFonts w:hint="eastAsia"/>
        </w:rPr>
        <w:t>那时我住在回龙观，我女儿也刚刚出生，就想买辆车。可是要买车得先有驾照呀，所以我就在海淀驾校报了名，开始学车。那个时候需要考三科：驾驶理论，场地驾驶和实际道路驾驶。前两个我轻松通过，实际道路驾驶</w:t>
      </w:r>
      <w:r w:rsidR="00A91F5C">
        <w:rPr>
          <w:rFonts w:hint="eastAsia"/>
        </w:rPr>
        <w:t>练习</w:t>
      </w:r>
      <w:r>
        <w:rPr>
          <w:rFonts w:hint="eastAsia"/>
        </w:rPr>
        <w:t>时有点难。可是我学的</w:t>
      </w:r>
      <w:r w:rsidR="00A91F5C">
        <w:rPr>
          <w:rFonts w:hint="eastAsia"/>
        </w:rPr>
        <w:t>还</w:t>
      </w:r>
      <w:r>
        <w:rPr>
          <w:rFonts w:hint="eastAsia"/>
        </w:rPr>
        <w:t>不错，教练夸奖我说：“小伙子，</w:t>
      </w:r>
      <w:r w:rsidR="00A91F5C">
        <w:rPr>
          <w:rFonts w:hint="eastAsia"/>
        </w:rPr>
        <w:t>开的不错。</w:t>
      </w:r>
      <w:r>
        <w:rPr>
          <w:rFonts w:hint="eastAsia"/>
        </w:rPr>
        <w:t>家里有车？”</w:t>
      </w:r>
    </w:p>
    <w:p w:rsidR="008F2AC1" w:rsidRDefault="008F2AC1" w:rsidP="008F2AC1">
      <w:r>
        <w:rPr>
          <w:rFonts w:hint="eastAsia"/>
        </w:rPr>
        <w:t>所</w:t>
      </w:r>
      <w:r w:rsidR="00A91F5C">
        <w:rPr>
          <w:rFonts w:hint="eastAsia"/>
        </w:rPr>
        <w:t>以等到真考试的时候我还挺有信心，觉得能轻松通过。上了考试车，向考</w:t>
      </w:r>
      <w:r>
        <w:rPr>
          <w:rFonts w:hint="eastAsia"/>
        </w:rPr>
        <w:t>官问了好，打转向灯，挂档给油，走你。升档，转弯，减速靠边停车，</w:t>
      </w:r>
      <w:r w:rsidR="00D16D20">
        <w:rPr>
          <w:rFonts w:hint="eastAsia"/>
        </w:rPr>
        <w:t>完美！可考官却不这么看，他喵了一眼说：“你是不是忘了什么？”。“啊，烟？带了，给您。”“你忘了系安全带！”。“</w:t>
      </w:r>
      <w:r>
        <w:rPr>
          <w:rFonts w:hint="eastAsia"/>
        </w:rPr>
        <w:t>啊，这</w:t>
      </w:r>
      <w:r w:rsidR="00D16D20">
        <w:rPr>
          <w:rFonts w:hint="eastAsia"/>
        </w:rPr>
        <w:t>就一小事吧，也没开多快，这次就让我过吧，</w:t>
      </w:r>
      <w:r w:rsidR="00A91F5C">
        <w:rPr>
          <w:rFonts w:hint="eastAsia"/>
        </w:rPr>
        <w:t>以后</w:t>
      </w:r>
      <w:r w:rsidR="00D16D20">
        <w:rPr>
          <w:rFonts w:hint="eastAsia"/>
        </w:rPr>
        <w:t>我一定记得。”</w:t>
      </w:r>
    </w:p>
    <w:p w:rsidR="008F2AC1" w:rsidRDefault="008F2AC1" w:rsidP="008F2AC1">
      <w:r>
        <w:rPr>
          <w:rFonts w:hint="eastAsia"/>
        </w:rPr>
        <w:t>考官顿了一下，看了我一眼：“开车上路无小事，真出了事就再也没以后了，安全带真能救人命。”</w:t>
      </w:r>
      <w:r>
        <w:rPr>
          <w:rFonts w:hint="eastAsia"/>
        </w:rPr>
        <w:t xml:space="preserve"> </w:t>
      </w:r>
      <w:r>
        <w:rPr>
          <w:rFonts w:hint="eastAsia"/>
        </w:rPr>
        <w:t>然后他给了我</w:t>
      </w:r>
      <w:r w:rsidR="00A91F5C">
        <w:rPr>
          <w:rFonts w:hint="eastAsia"/>
        </w:rPr>
        <w:t>一个</w:t>
      </w:r>
      <w:r>
        <w:rPr>
          <w:rFonts w:hint="eastAsia"/>
        </w:rPr>
        <w:t>不及格，这个</w:t>
      </w:r>
      <w:r w:rsidR="00A91F5C">
        <w:rPr>
          <w:rFonts w:hint="eastAsia"/>
        </w:rPr>
        <w:t>失利</w:t>
      </w:r>
      <w:r>
        <w:rPr>
          <w:rFonts w:hint="eastAsia"/>
        </w:rPr>
        <w:t>真让我印象深刻，所以后来我再练车时，上车第一件事就是系安全带。一个月后我通过了考试，拿到了驾照，买了辆福克斯。</w:t>
      </w:r>
    </w:p>
    <w:p w:rsidR="008F2AC1" w:rsidRDefault="008F2AC1" w:rsidP="008F2AC1">
      <w:r>
        <w:rPr>
          <w:rFonts w:hint="eastAsia"/>
        </w:rPr>
        <w:t>我开着它上下班，带着家里人出去玩</w:t>
      </w:r>
      <w:r w:rsidR="00B66DFE">
        <w:rPr>
          <w:rFonts w:hint="eastAsia"/>
        </w:rPr>
        <w:t>，开车也越来越溜</w:t>
      </w:r>
      <w:r>
        <w:rPr>
          <w:rFonts w:hint="eastAsia"/>
        </w:rPr>
        <w:t>。</w:t>
      </w:r>
      <w:r w:rsidR="00B66DFE">
        <w:rPr>
          <w:rFonts w:hint="eastAsia"/>
        </w:rPr>
        <w:t>但是</w:t>
      </w:r>
      <w:r>
        <w:rPr>
          <w:rFonts w:hint="eastAsia"/>
        </w:rPr>
        <w:t>我上车就会系上安全带，</w:t>
      </w:r>
      <w:r w:rsidR="00B66DFE">
        <w:rPr>
          <w:rFonts w:hint="eastAsia"/>
        </w:rPr>
        <w:t>因为已经养</w:t>
      </w:r>
      <w:r>
        <w:rPr>
          <w:rFonts w:hint="eastAsia"/>
        </w:rPr>
        <w:t>成了习惯，可我却不觉得它真能救人命，直到有一天早上。</w:t>
      </w:r>
    </w:p>
    <w:p w:rsidR="008F2AC1" w:rsidRDefault="008F2AC1" w:rsidP="008F2AC1">
      <w:r>
        <w:rPr>
          <w:rFonts w:hint="eastAsia"/>
        </w:rPr>
        <w:t>那天早上我开车上班，路况不错，车速都挺快。突然前面的车无缘无故的猛的急刹车，我吓了一跳，赶紧也猛踩刹车。现在我还能清楚的记得那个场景，</w:t>
      </w:r>
      <w:r>
        <w:rPr>
          <w:rFonts w:hint="eastAsia"/>
        </w:rPr>
        <w:t>ABS</w:t>
      </w:r>
      <w:r w:rsidR="00A91F5C">
        <w:rPr>
          <w:rFonts w:hint="eastAsia"/>
        </w:rPr>
        <w:t>棒棒棒的响着，前车的尾牌越来越清楚，安全带把我紧紧的绑</w:t>
      </w:r>
      <w:r>
        <w:rPr>
          <w:rFonts w:hint="eastAsia"/>
        </w:rPr>
        <w:t>在座椅上。最后我</w:t>
      </w:r>
      <w:r w:rsidR="00A91F5C">
        <w:rPr>
          <w:rFonts w:hint="eastAsia"/>
        </w:rPr>
        <w:t>的车</w:t>
      </w:r>
      <w:r>
        <w:rPr>
          <w:rFonts w:hint="eastAsia"/>
        </w:rPr>
        <w:t>也没刹</w:t>
      </w:r>
      <w:r w:rsidR="00A91F5C">
        <w:rPr>
          <w:rFonts w:hint="eastAsia"/>
        </w:rPr>
        <w:t>停</w:t>
      </w:r>
      <w:r>
        <w:rPr>
          <w:rFonts w:hint="eastAsia"/>
        </w:rPr>
        <w:t>，</w:t>
      </w:r>
      <w:proofErr w:type="spellStart"/>
      <w:r>
        <w:rPr>
          <w:rFonts w:hint="eastAsia"/>
        </w:rPr>
        <w:t>Duang</w:t>
      </w:r>
      <w:proofErr w:type="spellEnd"/>
      <w:r>
        <w:rPr>
          <w:rFonts w:hint="eastAsia"/>
        </w:rPr>
        <w:t>的撞到了前车，来个法式深吻，</w:t>
      </w:r>
      <w:r w:rsidR="00A91F5C">
        <w:rPr>
          <w:rFonts w:hint="eastAsia"/>
        </w:rPr>
        <w:t>这初吻</w:t>
      </w:r>
      <w:r>
        <w:rPr>
          <w:rFonts w:hint="eastAsia"/>
        </w:rPr>
        <w:t>吻的保险杠都碎了。在那</w:t>
      </w:r>
      <w:r w:rsidR="00A91F5C">
        <w:rPr>
          <w:rFonts w:hint="eastAsia"/>
        </w:rPr>
        <w:t>一刻我突然想起了考官说的话：“安全带真的救了我”。当时我要是没系</w:t>
      </w:r>
      <w:r>
        <w:rPr>
          <w:rFonts w:hint="eastAsia"/>
        </w:rPr>
        <w:t>安全带，最轻也得骨折</w:t>
      </w:r>
      <w:ins w:id="2" w:author="IT" w:date="2016-04-13T09:09:00Z">
        <w:r w:rsidR="00660B13">
          <w:rPr>
            <w:rFonts w:hint="eastAsia"/>
          </w:rPr>
          <w:t>，那碎的就不只是保险杠了，恐怕心</w:t>
        </w:r>
      </w:ins>
      <w:ins w:id="3" w:author="IT" w:date="2016-04-13T09:17:00Z">
        <w:r w:rsidR="000D361A">
          <w:rPr>
            <w:rFonts w:hint="eastAsia"/>
          </w:rPr>
          <w:t>肝肺都一起</w:t>
        </w:r>
      </w:ins>
      <w:ins w:id="4" w:author="IT" w:date="2016-04-13T09:09:00Z">
        <w:r w:rsidR="00660B13">
          <w:rPr>
            <w:rFonts w:hint="eastAsia"/>
          </w:rPr>
          <w:t>碎了</w:t>
        </w:r>
      </w:ins>
      <w:r>
        <w:rPr>
          <w:rFonts w:hint="eastAsia"/>
        </w:rPr>
        <w:t>。</w:t>
      </w:r>
    </w:p>
    <w:p w:rsidR="008F2AC1" w:rsidRDefault="008F2AC1" w:rsidP="008F2AC1">
      <w:r>
        <w:rPr>
          <w:rFonts w:hint="eastAsia"/>
        </w:rPr>
        <w:t>后来我上网查了一下，如果司机或乘客不系安全带，当速度超过</w:t>
      </w:r>
      <w:r>
        <w:rPr>
          <w:rFonts w:hint="eastAsia"/>
        </w:rPr>
        <w:t>30</w:t>
      </w:r>
      <w:r>
        <w:rPr>
          <w:rFonts w:hint="eastAsia"/>
        </w:rPr>
        <w:t>公里的时候，出了事故就会受到严重的伤害</w:t>
      </w:r>
      <w:del w:id="5" w:author="IT" w:date="2016-04-13T09:09:00Z">
        <w:r w:rsidDel="00660B13">
          <w:rPr>
            <w:rFonts w:hint="eastAsia"/>
          </w:rPr>
          <w:delText>，</w:delText>
        </w:r>
      </w:del>
      <w:ins w:id="6" w:author="IT" w:date="2016-04-13T09:09:00Z">
        <w:r w:rsidR="00660B13">
          <w:rPr>
            <w:rFonts w:hint="eastAsia"/>
          </w:rPr>
          <w:t>。</w:t>
        </w:r>
        <w:r w:rsidR="00660B13">
          <w:rPr>
            <w:rFonts w:hint="eastAsia"/>
          </w:rPr>
          <w:t>30</w:t>
        </w:r>
        <w:r w:rsidR="00660B13">
          <w:rPr>
            <w:rFonts w:hint="eastAsia"/>
          </w:rPr>
          <w:t>公里每小时，</w:t>
        </w:r>
      </w:ins>
      <w:r>
        <w:rPr>
          <w:rFonts w:hint="eastAsia"/>
        </w:rPr>
        <w:t>这其实是一个很低的</w:t>
      </w:r>
      <w:ins w:id="7" w:author="IT" w:date="2016-04-13T09:18:00Z">
        <w:r w:rsidR="000D361A">
          <w:rPr>
            <w:rFonts w:hint="eastAsia"/>
          </w:rPr>
          <w:t>蜗牛</w:t>
        </w:r>
      </w:ins>
      <w:bookmarkStart w:id="8" w:name="_GoBack"/>
      <w:bookmarkEnd w:id="8"/>
      <w:r>
        <w:rPr>
          <w:rFonts w:hint="eastAsia"/>
        </w:rPr>
        <w:t>速度。而且更危险的是，如果不系安全带，身体因为惯性向前移动，这时本来起到保护作用的安全气囊会像拳击手套一样给你重重的一击。甚至更严重的是，司机或乘客会飞出车外，造成更严重的事故。</w:t>
      </w:r>
    </w:p>
    <w:p w:rsidR="008F2AC1" w:rsidRPr="00CD5F3A" w:rsidRDefault="008F2AC1" w:rsidP="008F2AC1">
      <w:pPr>
        <w:rPr>
          <w:color w:val="FF0000"/>
        </w:rPr>
      </w:pPr>
      <w:r>
        <w:rPr>
          <w:rFonts w:hint="eastAsia"/>
        </w:rPr>
        <w:t>现在我真不敢想象，如果那次考官让我通过，没给我上这</w:t>
      </w:r>
      <w:r w:rsidR="00A91F5C">
        <w:rPr>
          <w:rFonts w:hint="eastAsia"/>
        </w:rPr>
        <w:t>生命</w:t>
      </w:r>
      <w:r>
        <w:rPr>
          <w:rFonts w:hint="eastAsia"/>
        </w:rPr>
        <w:t>的一课，我没有养成上车就系安全带的习惯，那我会</w:t>
      </w:r>
      <w:r w:rsidR="00A91F5C">
        <w:rPr>
          <w:rFonts w:hint="eastAsia"/>
        </w:rPr>
        <w:t>伤得</w:t>
      </w:r>
      <w:r>
        <w:rPr>
          <w:rFonts w:hint="eastAsia"/>
        </w:rPr>
        <w:t>多严重，甚至可能丢命。</w:t>
      </w:r>
      <w:del w:id="9" w:author="IT" w:date="2016-04-13T09:09:00Z">
        <w:r w:rsidR="00CD5F3A" w:rsidRPr="00CD5F3A" w:rsidDel="00660B13">
          <w:rPr>
            <w:rFonts w:hint="eastAsia"/>
            <w:color w:val="FF0000"/>
          </w:rPr>
          <w:delText>如果那样，碎的就不光是保险杠了，我的心也破碎了！</w:delText>
        </w:r>
      </w:del>
    </w:p>
    <w:p w:rsidR="00D16D20" w:rsidRDefault="008F2AC1" w:rsidP="008F2AC1">
      <w:r>
        <w:rPr>
          <w:rFonts w:hint="eastAsia"/>
        </w:rPr>
        <w:t>可是在生活中，太多人不把安全带当回事，不系安全带，有人觉得麻烦，或者自信车技好，抑或车速慢。甚至有些人买安全带扣，来欺骗汽车的告警系统。</w:t>
      </w:r>
    </w:p>
    <w:p w:rsidR="00D16D20" w:rsidRDefault="00D16D20" w:rsidP="008F2AC1">
      <w:r>
        <w:rPr>
          <w:rFonts w:hint="eastAsia"/>
        </w:rPr>
        <w:lastRenderedPageBreak/>
        <w:t>前一段有一个视频，一辆轿车在路口转弯的时候，一个小孩从后门掉了下来，幸好后车速度较慢，不然后果真是不敢想象，如果司机给孩子</w:t>
      </w:r>
      <w:r w:rsidR="00A91F5C">
        <w:rPr>
          <w:rFonts w:hint="eastAsia"/>
        </w:rPr>
        <w:t>系</w:t>
      </w:r>
      <w:r>
        <w:rPr>
          <w:rFonts w:hint="eastAsia"/>
        </w:rPr>
        <w:t>了安全带，甚至更正确的做法是使用了安全座椅的话，这样惊险的一幕就不会发生了。</w:t>
      </w:r>
    </w:p>
    <w:p w:rsidR="008F2AC1" w:rsidRDefault="00D16D20" w:rsidP="008F2AC1">
      <w:r>
        <w:rPr>
          <w:rFonts w:hint="eastAsia"/>
        </w:rPr>
        <w:t>另外，</w:t>
      </w:r>
      <w:r w:rsidR="008F2AC1">
        <w:rPr>
          <w:rFonts w:hint="eastAsia"/>
        </w:rPr>
        <w:t>不知道大家知不知道这样几个数字，我国只有</w:t>
      </w:r>
      <w:r w:rsidR="008F2AC1">
        <w:rPr>
          <w:rFonts w:hint="eastAsia"/>
        </w:rPr>
        <w:t>60%</w:t>
      </w:r>
      <w:r w:rsidR="008F2AC1">
        <w:rPr>
          <w:rFonts w:hint="eastAsia"/>
        </w:rPr>
        <w:t>的司机系安全带，</w:t>
      </w:r>
      <w:r w:rsidR="00C01FF0">
        <w:rPr>
          <w:rFonts w:hint="eastAsia"/>
        </w:rPr>
        <w:t>而乘客使用安全带的比例就更低了，</w:t>
      </w:r>
      <w:r w:rsidR="008F2AC1">
        <w:rPr>
          <w:rFonts w:hint="eastAsia"/>
        </w:rPr>
        <w:t>而每年我国有超过二十万人死于交通事故，</w:t>
      </w:r>
      <w:ins w:id="10" w:author="IT" w:date="2016-04-13T09:14:00Z">
        <w:r w:rsidR="00660B13">
          <w:rPr>
            <w:rFonts w:hint="eastAsia"/>
          </w:rPr>
          <w:t>相当于每天掉下来</w:t>
        </w:r>
        <w:r w:rsidR="00660B13">
          <w:rPr>
            <w:rFonts w:hint="eastAsia"/>
          </w:rPr>
          <w:t>1.4</w:t>
        </w:r>
        <w:r w:rsidR="00660B13">
          <w:rPr>
            <w:rFonts w:hint="eastAsia"/>
          </w:rPr>
          <w:t>架</w:t>
        </w:r>
      </w:ins>
      <w:ins w:id="11" w:author="IT" w:date="2016-04-13T09:15:00Z">
        <w:r w:rsidR="00660B13">
          <w:rPr>
            <w:rFonts w:hint="eastAsia"/>
          </w:rPr>
          <w:t>载满乘客的</w:t>
        </w:r>
      </w:ins>
      <w:ins w:id="12" w:author="IT" w:date="2016-04-13T09:14:00Z">
        <w:r w:rsidR="00660B13">
          <w:rPr>
            <w:rFonts w:hint="eastAsia"/>
          </w:rPr>
          <w:t>波音</w:t>
        </w:r>
      </w:ins>
      <w:ins w:id="13" w:author="IT" w:date="2016-04-13T09:15:00Z">
        <w:r w:rsidR="00660B13">
          <w:rPr>
            <w:rFonts w:hint="eastAsia"/>
          </w:rPr>
          <w:t>747</w:t>
        </w:r>
        <w:r w:rsidR="00660B13">
          <w:rPr>
            <w:rFonts w:hint="eastAsia"/>
          </w:rPr>
          <w:t>飞机。</w:t>
        </w:r>
      </w:ins>
      <w:r w:rsidR="008F2AC1">
        <w:rPr>
          <w:rFonts w:hint="eastAsia"/>
        </w:rPr>
        <w:t>其中很大一部分人就是因为不系安全带。而在司机乘客普遍系安全带的发达国家，这个数字就大大降低，比如美国每年仅</w:t>
      </w:r>
      <w:r w:rsidR="00C01FF0">
        <w:rPr>
          <w:rFonts w:hint="eastAsia"/>
        </w:rPr>
        <w:t>有</w:t>
      </w:r>
      <w:r w:rsidR="008F2AC1">
        <w:rPr>
          <w:rFonts w:hint="eastAsia"/>
        </w:rPr>
        <w:t>三万人死于交通事故。</w:t>
      </w:r>
    </w:p>
    <w:p w:rsidR="008F2AC1" w:rsidRDefault="008F2AC1" w:rsidP="008F2AC1">
      <w:r>
        <w:rPr>
          <w:rFonts w:hint="eastAsia"/>
        </w:rPr>
        <w:t>当然我不否认，这个差距有很多别的因素，但是安全带是非常重要的一个因素，并且是</w:t>
      </w:r>
      <w:r w:rsidR="00C01FF0">
        <w:rPr>
          <w:rFonts w:hint="eastAsia"/>
        </w:rPr>
        <w:t>我们</w:t>
      </w:r>
      <w:r>
        <w:rPr>
          <w:rFonts w:hint="eastAsia"/>
        </w:rPr>
        <w:t>最容易做出改变，取得效果的一个。</w:t>
      </w:r>
    </w:p>
    <w:p w:rsidR="008F2AC1" w:rsidRDefault="008F2AC1" w:rsidP="008F2AC1">
      <w:r>
        <w:rPr>
          <w:rFonts w:hint="eastAsia"/>
        </w:rPr>
        <w:t>亲爱的土马小伙伴们，今天我以我的亲身经历告诉大家，安全带真的太重要的了，请大家不要找任何理由，上车先系安全带。</w:t>
      </w:r>
      <w:ins w:id="14" w:author="IT" w:date="2016-04-13T09:17:00Z">
        <w:r w:rsidR="00660B13">
          <w:rPr>
            <w:rFonts w:hint="eastAsia"/>
          </w:rPr>
          <w:t>考试挂科不要紧，驾驶挂彩可不行。</w:t>
        </w:r>
      </w:ins>
      <w:r>
        <w:rPr>
          <w:rFonts w:hint="eastAsia"/>
        </w:rPr>
        <w:t>请把这个故事告诉你的家人、朋友，告诉他们安全带有多重要；请督促他们上车就系安全带。</w:t>
      </w:r>
    </w:p>
    <w:p w:rsidR="00452C89" w:rsidRDefault="008F2AC1" w:rsidP="008F2AC1">
      <w:r>
        <w:rPr>
          <w:rFonts w:ascii="MS Gothic" w:eastAsia="MS Gothic" w:hAnsi="MS Gothic" w:cs="MS Gothic" w:hint="eastAsia"/>
        </w:rPr>
        <w:t>  </w:t>
      </w:r>
    </w:p>
    <w:sectPr w:rsidR="00452C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AC1"/>
    <w:rsid w:val="000D361A"/>
    <w:rsid w:val="004651B5"/>
    <w:rsid w:val="00660B13"/>
    <w:rsid w:val="00705800"/>
    <w:rsid w:val="007A4DB6"/>
    <w:rsid w:val="007B2C5A"/>
    <w:rsid w:val="008F2AC1"/>
    <w:rsid w:val="00A91F5C"/>
    <w:rsid w:val="00B66DFE"/>
    <w:rsid w:val="00C01FF0"/>
    <w:rsid w:val="00CD5F3A"/>
    <w:rsid w:val="00D16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4</cp:revision>
  <cp:lastPrinted>2016-03-30T04:13:00Z</cp:lastPrinted>
  <dcterms:created xsi:type="dcterms:W3CDTF">2016-04-13T01:06:00Z</dcterms:created>
  <dcterms:modified xsi:type="dcterms:W3CDTF">2016-04-13T01:18:00Z</dcterms:modified>
</cp:coreProperties>
</file>